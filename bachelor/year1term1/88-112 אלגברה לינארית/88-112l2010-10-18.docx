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EAE" w:rsidRDefault="00011C08" w:rsidP="00EA1EAE">
      <w:pPr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A1EAE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n&gt;1</m:t>
        </m:r>
      </m:oMath>
      <w:r w:rsidR="00EA1EAE">
        <w:rPr>
          <w:rFonts w:eastAsiaTheme="minorEastAsia" w:hint="cs"/>
          <w:i/>
          <w:rtl/>
        </w:rPr>
        <w:t>(שלם), עם פעולות חיבור וכפל:</w:t>
      </w:r>
    </w:p>
    <w:p w:rsidR="00EA1EAE" w:rsidRPr="00EA1EAE" w:rsidRDefault="00EA1EAE" w:rsidP="00EA1EAE">
      <w:pPr>
        <w:rPr>
          <w:rFonts w:eastAsiaTheme="minorEastAsia"/>
          <w:i/>
          <w:rtl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={…0,1,2…}</m:t>
          </m:r>
        </m:oMath>
      </m:oMathPara>
    </w:p>
    <w:p w:rsidR="00EA1EAE" w:rsidRDefault="00EA1EAE" w:rsidP="00EA1EA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Z∋</m:t>
        </m:r>
        <m:r>
          <w:rPr>
            <w:rFonts w:ascii="Cambria Math" w:eastAsiaTheme="minorEastAsia" w:hAnsi="Cambria Math"/>
          </w:rPr>
          <m:t>n&gt;1</m:t>
        </m:r>
      </m:oMath>
    </w:p>
    <w:p w:rsidR="00EA1EAE" w:rsidRDefault="00EA1EAE" w:rsidP="00EA1EA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נגדיר יחס שקילות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: </w:t>
      </w:r>
      <w:r>
        <w:rPr>
          <w:rFonts w:eastAsiaTheme="minorEastAsia" w:hint="cs"/>
          <w:i/>
          <w:rtl/>
        </w:rPr>
        <w:tab/>
      </w:r>
      <m:oMath>
        <m:r>
          <w:rPr>
            <w:rFonts w:ascii="Cambria Math" w:eastAsiaTheme="minorEastAsia" w:hAnsi="Cambria Math"/>
          </w:rPr>
          <m:t>a=b mod n⇔n|a-b</m:t>
        </m:r>
      </m:oMath>
    </w:p>
    <w:p w:rsidR="00EA1EAE" w:rsidRDefault="00EA1EAE" w:rsidP="00EA1EA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אפשר לקחת מחלקות עם יחס השקילות הזאת. קבוצת מחלקות השקילות נקראת קבוצת שאריות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2322AD" w:rsidRPr="002322AD" w:rsidRDefault="00011C08" w:rsidP="002322AD">
      <w:pPr>
        <w:rPr>
          <w:rFonts w:eastAsiaTheme="minorEastAsia"/>
          <w:rtl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∈Z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eastAsiaTheme="minorEastAsia" w:hAnsi="Cambria Math"/>
                </w:rPr>
                <m:t>a,k,n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∈Z</m:t>
              </m:r>
            </m:lim>
          </m:limLow>
        </m:oMath>
      </m:oMathPara>
    </w:p>
    <w:p w:rsidR="002322AD" w:rsidRDefault="002322AD" w:rsidP="002322A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+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≔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  <m:sub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  , 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*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≔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:rsidR="00936E89" w:rsidRDefault="00936E89" w:rsidP="00936E89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הערה</w:t>
      </w:r>
    </w:p>
    <w:p w:rsidR="00936E89" w:rsidRDefault="00936E89" w:rsidP="00936E89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w:r>
        <w:t>n</w:t>
      </w:r>
      <w:r>
        <w:rPr>
          <w:rFonts w:hint="cs"/>
          <w:rtl/>
        </w:rPr>
        <w:t xml:space="preserve"> פריק(</w:t>
      </w:r>
      <m:oMath>
        <m:r>
          <w:rPr>
            <w:rFonts w:ascii="Cambria Math" w:hAnsi="Cambria Math"/>
          </w:rPr>
          <m:t>n=α*β,α,β</m:t>
        </m:r>
        <m:r>
          <m:rPr>
            <m:scr m:val="double-struck"/>
          </m:rPr>
          <w:rPr>
            <w:rFonts w:ascii="Cambria Math" w:hAnsi="Cambria Math"/>
          </w:rPr>
          <m:t>∈Z,</m:t>
        </m:r>
        <m:r>
          <w:rPr>
            <w:rFonts w:ascii="Cambria Math" w:hAnsi="Cambria Math"/>
          </w:rPr>
          <m:t>α,β≠±1</m:t>
        </m:r>
      </m:oMath>
      <w:r>
        <w:rPr>
          <w:rFonts w:eastAsiaTheme="minorEastAsia" w:hint="cs"/>
          <w:rtl/>
        </w:rPr>
        <w:t>) אזי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יש מחלקים של 0, כלומר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a,b≠0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ab=0</m:t>
        </m:r>
      </m:oMath>
    </w:p>
    <w:p w:rsidR="00225364" w:rsidRDefault="00225364" w:rsidP="00584965">
      <w:pPr>
        <w:pStyle w:val="Heading2"/>
        <w:ind w:left="2160"/>
        <w:rPr>
          <w:rtl/>
        </w:rPr>
      </w:pPr>
      <w:r>
        <w:rPr>
          <w:rFonts w:hint="cs"/>
          <w:rtl/>
        </w:rPr>
        <w:t>דוגמה</w:t>
      </w:r>
    </w:p>
    <w:p w:rsidR="008B37CE" w:rsidRDefault="008B37CE" w:rsidP="00584965">
      <w:pPr>
        <w:ind w:left="2160"/>
        <w:rPr>
          <w:rFonts w:eastAsiaTheme="minorEastAsia"/>
          <w:rtl/>
        </w:rPr>
      </w:pPr>
      <m:oMath>
        <m:r>
          <w:rPr>
            <w:rFonts w:ascii="Cambria Math" w:hAnsi="Cambria Math"/>
          </w:rPr>
          <m:t>n=6</m:t>
        </m:r>
      </m:oMath>
      <w:r>
        <w:rPr>
          <w:rFonts w:eastAsiaTheme="minorEastAsia" w:hint="cs"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={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>,…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5</m:t>
            </m:r>
          </m:e>
        </m:acc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  <w:t>=&gt;</w:t>
      </w:r>
      <w:r>
        <w:rPr>
          <w:rFonts w:eastAsiaTheme="minorEastAsia" w:hint="cs"/>
          <w:rtl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2</m:t>
            </m:r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2*3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</w:p>
    <w:p w:rsidR="00584965" w:rsidRDefault="00584965" w:rsidP="00584965">
      <w:pPr>
        <w:pStyle w:val="Heading1"/>
        <w:rPr>
          <w:rtl/>
        </w:rPr>
      </w:pPr>
      <w:r>
        <w:rPr>
          <w:rFonts w:hint="cs"/>
          <w:rtl/>
        </w:rPr>
        <w:t>משפט:</w:t>
      </w:r>
    </w:p>
    <w:p w:rsidR="00584965" w:rsidRPr="00584965" w:rsidRDefault="00584965" w:rsidP="00584965">
      <w:pPr>
        <w:rPr>
          <w:rtl/>
        </w:rPr>
      </w:pPr>
      <w:r>
        <w:rPr>
          <w:rFonts w:hint="cs"/>
          <w:rtl/>
        </w:rPr>
        <w:t>בשדה אין מחלקים של 0</w:t>
      </w:r>
    </w:p>
    <w:p w:rsidR="00C51720" w:rsidRDefault="00C51720" w:rsidP="00C51720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C51720" w:rsidRDefault="00C51720" w:rsidP="00C51720">
      <w:pPr>
        <w:rPr>
          <w:rtl/>
        </w:rPr>
      </w:pPr>
      <w:r>
        <w:rPr>
          <w:rFonts w:hint="cs"/>
          <w:rtl/>
        </w:rPr>
        <w:t>תרגיל(רמז: קיום של הפכי לכל איבר שונה מ0)</w:t>
      </w:r>
    </w:p>
    <w:p w:rsidR="00085119" w:rsidRDefault="00085119" w:rsidP="00085119">
      <w:pPr>
        <w:pStyle w:val="Heading2"/>
        <w:rPr>
          <w:rtl/>
        </w:rPr>
      </w:pPr>
      <w:r>
        <w:rPr>
          <w:rFonts w:hint="cs"/>
          <w:rtl/>
        </w:rPr>
        <w:t>תוצאה:</w:t>
      </w:r>
    </w:p>
    <w:p w:rsidR="00085119" w:rsidRDefault="00011C08" w:rsidP="00085119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85119">
        <w:rPr>
          <w:rFonts w:eastAsiaTheme="minorEastAsia" w:hint="cs"/>
          <w:rtl/>
        </w:rPr>
        <w:t xml:space="preserve"> ל</w:t>
      </w:r>
      <w:r w:rsidR="00085119">
        <w:rPr>
          <w:rFonts w:eastAsiaTheme="minorEastAsia"/>
        </w:rPr>
        <w:t>n</w:t>
      </w:r>
      <w:r w:rsidR="00085119">
        <w:rPr>
          <w:rFonts w:eastAsiaTheme="minorEastAsia" w:hint="cs"/>
          <w:rtl/>
        </w:rPr>
        <w:t xml:space="preserve"> פריק אינו שדה</w:t>
      </w:r>
    </w:p>
    <w:p w:rsidR="002D01EE" w:rsidRDefault="002D01EE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593D67" w:rsidRDefault="00593D67" w:rsidP="00593D67">
      <w:pPr>
        <w:pStyle w:val="Heading1"/>
        <w:rPr>
          <w:rtl/>
        </w:rPr>
      </w:pPr>
      <w:r>
        <w:rPr>
          <w:rFonts w:hint="cs"/>
          <w:rtl/>
        </w:rPr>
        <w:lastRenderedPageBreak/>
        <w:t>משפט</w:t>
      </w:r>
    </w:p>
    <w:p w:rsidR="00593D67" w:rsidRDefault="00593D67" w:rsidP="00593D67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p&gt;1</m:t>
        </m:r>
      </m:oMath>
      <w:r>
        <w:rPr>
          <w:rFonts w:eastAsiaTheme="minorEastAsia" w:hint="cs"/>
          <w:rtl/>
        </w:rPr>
        <w:t xml:space="preserve"> ראשוני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 w:hint="cs"/>
          <w:rtl/>
        </w:rPr>
        <w:t xml:space="preserve"> הוא שדה.</w:t>
      </w:r>
    </w:p>
    <w:p w:rsidR="00CB70C6" w:rsidRDefault="00987065" w:rsidP="00CB70C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(</w:t>
      </w:r>
      <w:r>
        <w:rPr>
          <w:rFonts w:eastAsiaTheme="minorEastAsia"/>
        </w:rPr>
        <w:t>p</w:t>
      </w:r>
      <w:r w:rsidR="00CB70C6">
        <w:rPr>
          <w:rFonts w:eastAsiaTheme="minorEastAsia" w:hint="cs"/>
          <w:rtl/>
        </w:rPr>
        <w:t xml:space="preserve"> מוגדר ראשוני אם בכל פירוק </w:t>
      </w:r>
      <m:oMath>
        <m:r>
          <w:rPr>
            <w:rFonts w:ascii="Cambria Math" w:eastAsiaTheme="minorEastAsia" w:hAnsi="Cambria Math"/>
          </w:rPr>
          <m:t>p=α*β,α,β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CB70C6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β=±1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או </m:t>
        </m:r>
        <m:r>
          <w:rPr>
            <w:rFonts w:ascii="Cambria Math" w:eastAsiaTheme="minorEastAsia" w:hAnsi="Cambria Math"/>
          </w:rPr>
          <m:t>α=±1</m:t>
        </m:r>
      </m:oMath>
      <w:r>
        <w:rPr>
          <w:rFonts w:eastAsiaTheme="minorEastAsia" w:hint="cs"/>
          <w:rtl/>
        </w:rPr>
        <w:t>)</w:t>
      </w:r>
    </w:p>
    <w:p w:rsidR="00A04670" w:rsidRDefault="00B80E2D" w:rsidP="00DD5F03">
      <w:pPr>
        <w:pStyle w:val="Heading3"/>
        <w:ind w:left="720"/>
        <w:rPr>
          <w:rFonts w:hint="cs"/>
          <w:rtl/>
        </w:rPr>
      </w:pPr>
      <w:r>
        <w:rPr>
          <w:rFonts w:hint="cs"/>
          <w:rtl/>
        </w:rPr>
        <w:t>הגדרה אחרת</w:t>
      </w:r>
    </w:p>
    <w:p w:rsidR="00DD5F03" w:rsidRDefault="00DD5F03" w:rsidP="00CA3AAF">
      <w:pPr>
        <w:bidi w:val="0"/>
        <w:ind w:left="720"/>
        <w:rPr>
          <w:rFonts w:eastAsiaTheme="minorEastAsia"/>
        </w:rPr>
      </w:pPr>
      <w:r>
        <w:t>P</w:t>
      </w:r>
      <w:r>
        <w:rPr>
          <w:rFonts w:hint="cs"/>
          <w:rtl/>
        </w:rPr>
        <w:t xml:space="preserve"> ראשוני אם מתקיים </w:t>
      </w:r>
      <m:oMath>
        <m:r>
          <w:rPr>
            <w:rFonts w:ascii="Cambria Math" w:hAnsi="Cambria Math"/>
          </w:rPr>
          <m:t>p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bc⇔p</m:t>
            </m:r>
          </m:e>
        </m:d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rtl/>
          </w:rPr>
          <m:t xml:space="preserve">או </m:t>
        </m:r>
        <m:r>
          <w:rPr>
            <w:rFonts w:ascii="Cambria Math" w:hAnsi="Cambria Math"/>
          </w:rPr>
          <m:t>p|c</m:t>
        </m:r>
      </m:oMath>
    </w:p>
    <w:p w:rsidR="00DD5F03" w:rsidRDefault="00CA3AAF" w:rsidP="00CA3AAF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CA3AAF" w:rsidRDefault="00CA3AAF" w:rsidP="00CA3AAF">
      <w:pPr>
        <w:rPr>
          <w:rFonts w:eastAsiaTheme="minorEastAsia"/>
          <w:rtl/>
        </w:rPr>
      </w:pPr>
      <w:r>
        <w:rPr>
          <w:rFonts w:hint="cs"/>
          <w:rtl/>
        </w:rPr>
        <w:t xml:space="preserve">נוכיח שלכל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≠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 w:hint="cs"/>
          <w:rtl/>
        </w:rPr>
        <w:t xml:space="preserve"> כך ש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</m:oMath>
    </w:p>
    <w:p w:rsidR="00CA3AAF" w:rsidRDefault="00CA3AAF" w:rsidP="00DC4A31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דוגמה ל</w:t>
      </w:r>
      <m:oMath>
        <m:r>
          <w:rPr>
            <w:rFonts w:ascii="Cambria Math" w:eastAsiaTheme="minorEastAsia" w:hAnsi="Cambria Math"/>
          </w:rPr>
          <m:t>p=5</m:t>
        </m:r>
      </m:oMath>
      <w:r>
        <w:rPr>
          <w:rFonts w:eastAsiaTheme="minorEastAsia" w:hint="cs"/>
          <w:rtl/>
        </w:rPr>
        <w:t xml:space="preserve">: ניקח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</m:oMath>
      <w:r>
        <w:rPr>
          <w:rFonts w:eastAsiaTheme="minorEastAsia" w:hint="cs"/>
          <w:rtl/>
        </w:rPr>
        <w:t>:</w:t>
      </w:r>
    </w:p>
    <w:tbl>
      <w:tblPr>
        <w:tblStyle w:val="TableGrid"/>
        <w:tblW w:w="3900" w:type="dxa"/>
        <w:tblInd w:w="72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</w:tblGrid>
      <w:tr w:rsidR="00CA3AAF" w:rsidTr="00DC4A31">
        <w:tc>
          <w:tcPr>
            <w:tcW w:w="780" w:type="dxa"/>
          </w:tcPr>
          <w:p w:rsidR="00CA3AAF" w:rsidRDefault="00011C08" w:rsidP="00DC4A3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780" w:type="dxa"/>
          </w:tcPr>
          <w:p w:rsidR="00CA3AAF" w:rsidRDefault="00011C08" w:rsidP="00DC4A3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780" w:type="dxa"/>
          </w:tcPr>
          <w:p w:rsidR="00CA3AAF" w:rsidRDefault="00011C08" w:rsidP="00DC4A3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780" w:type="dxa"/>
          </w:tcPr>
          <w:p w:rsidR="00CA3AAF" w:rsidRDefault="00011C08" w:rsidP="00DC4A3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780" w:type="dxa"/>
          </w:tcPr>
          <w:p w:rsidR="00CA3AAF" w:rsidRDefault="00011C08" w:rsidP="00DC4A3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acc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</w:tr>
      <w:tr w:rsidR="00CA3AAF" w:rsidTr="00DC4A31">
        <w:tc>
          <w:tcPr>
            <w:tcW w:w="780" w:type="dxa"/>
          </w:tcPr>
          <w:p w:rsidR="00CA3AAF" w:rsidRDefault="00011C08" w:rsidP="00DC4A31">
            <w:pPr>
              <w:bidi w:val="0"/>
              <w:rPr>
                <w:rFonts w:ascii="Calibri" w:eastAsia="Times New Roman" w:hAnsi="Calibri" w:cs="Arial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Arial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780" w:type="dxa"/>
          </w:tcPr>
          <w:p w:rsidR="00CA3AAF" w:rsidRDefault="00011C08" w:rsidP="00DC4A31">
            <w:pPr>
              <w:bidi w:val="0"/>
              <w:rPr>
                <w:rFonts w:ascii="Calibri" w:eastAsia="Calibri" w:hAnsi="Calibri" w:cs="Arial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Arial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780" w:type="dxa"/>
          </w:tcPr>
          <w:p w:rsidR="00CA3AAF" w:rsidRPr="005C2F0B" w:rsidRDefault="00011C08" w:rsidP="00DC4A31">
            <w:pPr>
              <w:bidi w:val="0"/>
              <w:rPr>
                <w:rFonts w:ascii="Calibri" w:eastAsia="Calibri" w:hAnsi="Calibri" w:cs="Arial"/>
                <w:b/>
                <w:bCs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780" w:type="dxa"/>
          </w:tcPr>
          <w:p w:rsidR="00CA3AAF" w:rsidRDefault="00011C08" w:rsidP="00DC4A31">
            <w:pPr>
              <w:bidi w:val="0"/>
              <w:rPr>
                <w:rFonts w:ascii="Calibri" w:eastAsia="Calibri" w:hAnsi="Calibri" w:cs="Arial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Arial"/>
                      </w:rPr>
                      <m:t>4</m:t>
                    </m:r>
                  </m:e>
                </m:acc>
              </m:oMath>
            </m:oMathPara>
          </w:p>
        </w:tc>
        <w:tc>
          <w:tcPr>
            <w:tcW w:w="780" w:type="dxa"/>
          </w:tcPr>
          <w:p w:rsidR="00CA3AAF" w:rsidRDefault="00011C08" w:rsidP="00DC4A31">
            <w:pPr>
              <w:bidi w:val="0"/>
              <w:rPr>
                <w:rFonts w:ascii="Calibri" w:eastAsia="Calibri" w:hAnsi="Calibri" w:cs="Arial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Arial"/>
                      </w:rPr>
                      <m:t>2</m:t>
                    </m:r>
                  </m:e>
                </m:acc>
              </m:oMath>
            </m:oMathPara>
          </w:p>
        </w:tc>
      </w:tr>
    </w:tbl>
    <w:p w:rsidR="00CA3AAF" w:rsidDel="00DC4A31" w:rsidRDefault="00021F86" w:rsidP="00DC4A31">
      <w:pPr>
        <w:ind w:left="720"/>
        <w:rPr>
          <w:del w:id="0" w:author="IdanArye" w:date="2010-10-18T16:30:00Z"/>
          <w:rtl/>
        </w:rPr>
      </w:pPr>
      <w:r>
        <w:rPr>
          <w:rFonts w:hint="cs"/>
          <w:rtl/>
        </w:rPr>
        <w:t xml:space="preserve">לכן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3</m:t>
            </m:r>
          </m:e>
        </m:acc>
        <m:r>
          <w:rPr>
            <w:rFonts w:ascii="Cambria Math" w:hAnsi="Cambria Math"/>
          </w:rPr>
          <m:t>⇒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</m:oMath>
    </w:p>
    <w:p w:rsidR="00DC4A31" w:rsidRDefault="00831533" w:rsidP="00831533">
      <w:pPr>
        <w:rPr>
          <w:rFonts w:eastAsiaTheme="minorEastAsia"/>
          <w:rtl/>
        </w:rPr>
      </w:pPr>
      <w:r>
        <w:rPr>
          <w:rFonts w:hint="cs"/>
          <w:rtl/>
        </w:rPr>
        <w:t xml:space="preserve">נתבונן בסידרה של </w:t>
      </w:r>
      <w:r>
        <w:t>p</w:t>
      </w:r>
      <w:r>
        <w:rPr>
          <w:rFonts w:hint="cs"/>
          <w:rtl/>
        </w:rPr>
        <w:t xml:space="preserve"> איברים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 w:hint="cs"/>
          <w:rtl/>
        </w:rPr>
        <w:t xml:space="preserve">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>,…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p-1</m:t>
            </m:r>
          </m:e>
        </m:acc>
      </m:oMath>
    </w:p>
    <w:p w:rsidR="00457559" w:rsidRDefault="00831533" w:rsidP="0045755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 האיברים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  <m:r>
              <w:rPr>
                <w:rFonts w:ascii="Cambria Math" w:eastAsiaTheme="minorEastAsia" w:hAnsi="Cambria Math"/>
              </w:rPr>
              <m:t>*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lim>
            <m:r>
              <w:rPr>
                <w:rFonts w:ascii="Cambria Math" w:eastAsiaTheme="minorEastAsia" w:hAnsi="Cambria Math"/>
              </w:rPr>
              <m:t>0≤k≤p-1</m:t>
            </m:r>
          </m:lim>
        </m:limLow>
      </m:oMath>
      <w:r>
        <w:rPr>
          <w:rFonts w:eastAsiaTheme="minorEastAsia" w:hint="cs"/>
          <w:rtl/>
        </w:rPr>
        <w:t xml:space="preserve"> הם שונים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 w:hint="cs"/>
          <w:rtl/>
        </w:rPr>
        <w:t xml:space="preserve">: כלומר לכל המספרים השלמים יש שאריות שונות מודולו </w:t>
      </w:r>
      <w:r>
        <w:rPr>
          <w:rFonts w:eastAsiaTheme="minorEastAsia"/>
        </w:rPr>
        <w:t>p</w:t>
      </w:r>
      <w:r w:rsidR="00457559">
        <w:rPr>
          <w:rFonts w:eastAsiaTheme="minorEastAsia" w:hint="cs"/>
          <w:rtl/>
        </w:rPr>
        <w:t>:</w:t>
      </w:r>
    </w:p>
    <w:p w:rsidR="00457559" w:rsidRPr="00457559" w:rsidRDefault="00457559" w:rsidP="00457559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p|a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⇒p|a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4B304E" w:rsidRDefault="00457559" w:rsidP="004B304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p∤a</m:t>
        </m:r>
      </m:oMath>
      <w:r w:rsidR="004B304E">
        <w:rPr>
          <w:rFonts w:eastAsiaTheme="minorEastAsia" w:hint="cs"/>
          <w:rtl/>
        </w:rPr>
        <w:t xml:space="preserve"> כי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≠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 w:rsidR="004B304E">
        <w:rPr>
          <w:rFonts w:eastAsiaTheme="minorEastAsia" w:hint="cs"/>
          <w:rtl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B304E">
        <w:rPr>
          <w:rFonts w:eastAsiaTheme="minorEastAsia" w:hint="cs"/>
          <w:rtl/>
        </w:rPr>
        <w:t xml:space="preserve"> </w:t>
      </w:r>
    </w:p>
    <w:p w:rsidR="00457559" w:rsidRDefault="004B304E" w:rsidP="0062435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≤p-1</m:t>
        </m:r>
      </m:oMath>
      <w:r>
        <w:rPr>
          <w:rFonts w:eastAsiaTheme="minorEastAsia" w:hint="cs"/>
          <w:rtl/>
        </w:rPr>
        <w:t xml:space="preserve"> =&gt; בסדרה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>,…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p-1</m:t>
            </m:r>
          </m:e>
        </m:acc>
      </m:oMath>
      <w:r>
        <w:rPr>
          <w:rFonts w:eastAsiaTheme="minorEastAsia" w:hint="cs"/>
          <w:rtl/>
        </w:rPr>
        <w:t xml:space="preserve"> אין איברים זהים</w:t>
      </w:r>
      <w:r w:rsidR="00624357">
        <w:rPr>
          <w:rFonts w:eastAsiaTheme="minorEastAsia" w:hint="cs"/>
          <w:rtl/>
        </w:rPr>
        <w:t xml:space="preserve"> בגלל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</m:oMath>
    </w:p>
    <w:p w:rsidR="002D01EE" w:rsidRDefault="006B20F9" w:rsidP="006B20F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= &gt; קיים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>
        <w:rPr>
          <w:rFonts w:eastAsiaTheme="minorEastAsia" w:hint="cs"/>
          <w:rtl/>
        </w:rPr>
        <w:t xml:space="preserve"> כך ש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</m:oMath>
    </w:p>
    <w:p w:rsidR="002D01EE" w:rsidRDefault="002D01EE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4F72B7" w:rsidRDefault="002D01EE" w:rsidP="002D01EE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משפט</w:t>
      </w:r>
    </w:p>
    <w:p w:rsidR="002D01EE" w:rsidRDefault="002D01EE" w:rsidP="00370FA8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>
        <w:t>F</w:t>
      </w:r>
      <w:r>
        <w:rPr>
          <w:rFonts w:hint="cs"/>
          <w:rtl/>
        </w:rPr>
        <w:t xml:space="preserve"> שדה סופי(כלומר </w:t>
      </w:r>
      <w:r>
        <w:t xml:space="preserve">F </w:t>
      </w:r>
      <w:r>
        <w:rPr>
          <w:rFonts w:hint="cs"/>
          <w:rtl/>
        </w:rPr>
        <w:t>הוא קבוצה סופית)</w:t>
      </w:r>
      <w:r w:rsidR="00370FA8">
        <w:rPr>
          <w:rFonts w:hint="cs"/>
          <w:rtl/>
        </w:rPr>
        <w:t xml:space="preserve">, אזי קיים ראשוני </w:t>
      </w:r>
      <m:oMath>
        <m:r>
          <w:rPr>
            <w:rFonts w:ascii="Cambria Math" w:hAnsi="Cambria Math"/>
          </w:rPr>
          <m:t>p&gt;1</m:t>
        </m:r>
      </m:oMath>
      <w:r w:rsidR="00370FA8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n≥1</m:t>
        </m:r>
      </m:oMath>
      <w:r w:rsidR="00370FA8">
        <w:rPr>
          <w:rFonts w:eastAsiaTheme="minorEastAsia" w:hint="cs"/>
          <w:rtl/>
        </w:rPr>
        <w:t xml:space="preserve"> שלם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A274E1" w:rsidRDefault="00A274E1" w:rsidP="00A274E1">
      <w:pPr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>בפרט לא קיים שדה עם 6 איברים</w:t>
      </w:r>
    </w:p>
    <w:p w:rsidR="0035080A" w:rsidRDefault="0035080A" w:rsidP="0035080A">
      <w:pPr>
        <w:pStyle w:val="Heading3"/>
        <w:rPr>
          <w:rFonts w:eastAsiaTheme="minorEastAsia"/>
          <w:rtl/>
        </w:rPr>
      </w:pPr>
      <w:r>
        <w:rPr>
          <w:rFonts w:eastAsiaTheme="minorEastAsia" w:hint="cs"/>
          <w:rtl/>
        </w:rPr>
        <w:t>הערה</w:t>
      </w:r>
    </w:p>
    <w:p w:rsidR="00A274E1" w:rsidRDefault="0000260D" w:rsidP="006A4C1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מתברר שנכונה </w:t>
      </w:r>
      <w:r w:rsidR="0035080A">
        <w:rPr>
          <w:rFonts w:eastAsiaTheme="minorEastAsia" w:hint="cs"/>
          <w:rtl/>
        </w:rPr>
        <w:t xml:space="preserve">גם </w:t>
      </w:r>
      <w:r>
        <w:rPr>
          <w:rFonts w:eastAsiaTheme="minorEastAsia" w:hint="cs"/>
          <w:rtl/>
        </w:rPr>
        <w:t xml:space="preserve">הטענה ההפוכה: לכל </w:t>
      </w:r>
      <m:oMath>
        <m:r>
          <w:rPr>
            <w:rFonts w:ascii="Cambria Math" w:eastAsiaTheme="minorEastAsia" w:hAnsi="Cambria Math"/>
          </w:rPr>
          <m:t>p&gt;1</m:t>
        </m:r>
      </m:oMath>
      <w:r>
        <w:rPr>
          <w:rFonts w:eastAsiaTheme="minorEastAsia" w:hint="cs"/>
          <w:rtl/>
        </w:rPr>
        <w:t xml:space="preserve"> ראשוני,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 w:hint="cs"/>
          <w:rtl/>
        </w:rPr>
        <w:t xml:space="preserve"> שלם קיים שדה </w:t>
      </w:r>
      <w:r w:rsidR="006A4C1E">
        <w:rPr>
          <w:rFonts w:eastAsiaTheme="minorEastAsia" w:hint="cs"/>
          <w:rtl/>
        </w:rPr>
        <w:t xml:space="preserve">יחיד </w:t>
      </w:r>
      <w:r w:rsidR="006A4C1E">
        <w:rPr>
          <w:rFonts w:eastAsiaTheme="minorEastAsia"/>
        </w:rPr>
        <w:t>F</w:t>
      </w:r>
      <w:r w:rsidR="006A4C1E">
        <w:rPr>
          <w:rFonts w:eastAsiaTheme="minorEastAsia" w:hint="cs"/>
          <w:rtl/>
        </w:rPr>
        <w:t xml:space="preserve"> כך ש</w:t>
      </w:r>
      <w:r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120A3F" w:rsidRDefault="00120A3F" w:rsidP="00120A3F">
      <w:pPr>
        <w:rPr>
          <w:rFonts w:eastAsiaTheme="minorEastAsia"/>
          <w:rtl/>
        </w:rPr>
      </w:pPr>
      <w:r>
        <w:rPr>
          <w:rFonts w:hint="cs"/>
          <w:rtl/>
        </w:rPr>
        <w:t xml:space="preserve">מקובל לסמן את אותם שדות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/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sub>
        </m:sSub>
      </m:oMath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:rsidR="005B3F53" w:rsidRDefault="005B3F53" w:rsidP="005B3F53">
      <w:pPr>
        <w:pStyle w:val="Heading2"/>
        <w:rPr>
          <w:rtl/>
        </w:rPr>
      </w:pPr>
      <w:r>
        <w:rPr>
          <w:rFonts w:hint="cs"/>
          <w:rtl/>
        </w:rPr>
        <w:t xml:space="preserve">דוגמה </w:t>
      </w:r>
      <w:r>
        <w:rPr>
          <w:rtl/>
        </w:rPr>
        <w:t>–</w:t>
      </w:r>
      <w:r>
        <w:rPr>
          <w:rFonts w:hint="cs"/>
          <w:rtl/>
        </w:rPr>
        <w:t xml:space="preserve"> שדה עם 4 איברים</w:t>
      </w:r>
    </w:p>
    <w:p w:rsidR="005B3F53" w:rsidRPr="00C6433F" w:rsidRDefault="00C6433F" w:rsidP="00C6433F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p=2,n=2,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=4</m:t>
          </m:r>
        </m:oMath>
      </m:oMathPara>
    </w:p>
    <w:p w:rsidR="00C6433F" w:rsidRPr="007047B0" w:rsidRDefault="00011C08" w:rsidP="00C6433F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={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  <m:r>
            <w:rPr>
              <w:rFonts w:ascii="Cambria Math" w:hAnsi="Cambria Math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</m:t>
              </m:r>
            </m:e>
          </m:acc>
          <m:r>
            <w:rPr>
              <w:rFonts w:ascii="Cambria Math" w:hAnsi="Cambria Math"/>
            </w:rPr>
            <m:t>,x,y}</m:t>
          </m:r>
        </m:oMath>
      </m:oMathPara>
    </w:p>
    <w:p w:rsidR="007047B0" w:rsidRPr="00C6433F" w:rsidRDefault="007047B0" w:rsidP="00C6433F">
      <w:pPr>
        <w:rPr>
          <w:i/>
          <w:rtl/>
        </w:rPr>
      </w:pPr>
      <w:r>
        <w:rPr>
          <w:rFonts w:hint="cs"/>
          <w:i/>
          <w:rtl/>
        </w:rPr>
        <w:t>לוח החיבור: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438"/>
        <w:gridCol w:w="438"/>
        <w:gridCol w:w="453"/>
        <w:gridCol w:w="442"/>
      </w:tblGrid>
      <w:tr w:rsidR="00D72120" w:rsidRPr="007047B0" w:rsidTr="00432611">
        <w:tc>
          <w:tcPr>
            <w:tcW w:w="436" w:type="dxa"/>
          </w:tcPr>
          <w:p w:rsidR="00D72120" w:rsidRPr="007047B0" w:rsidRDefault="00D72120" w:rsidP="00432611">
            <w:pPr>
              <w:bidi w:val="0"/>
            </w:pPr>
            <w:r w:rsidRPr="007047B0">
              <w:t>+</w:t>
            </w:r>
          </w:p>
        </w:tc>
        <w:tc>
          <w:tcPr>
            <w:tcW w:w="438" w:type="dxa"/>
          </w:tcPr>
          <w:p w:rsidR="00D72120" w:rsidRPr="007047B0" w:rsidRDefault="00011C08" w:rsidP="00D72120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38" w:type="dxa"/>
          </w:tcPr>
          <w:p w:rsidR="00D72120" w:rsidRPr="007047B0" w:rsidRDefault="00011C08" w:rsidP="00D72120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453" w:type="dxa"/>
          </w:tcPr>
          <w:p w:rsidR="00D72120" w:rsidRPr="007047B0" w:rsidRDefault="00D72120" w:rsidP="00432611">
            <w:pPr>
              <w:bidi w:val="0"/>
            </w:pPr>
            <w:r>
              <w:t>x</w:t>
            </w:r>
          </w:p>
        </w:tc>
        <w:tc>
          <w:tcPr>
            <w:tcW w:w="442" w:type="dxa"/>
          </w:tcPr>
          <w:p w:rsidR="00D72120" w:rsidRPr="007047B0" w:rsidRDefault="00D72120" w:rsidP="00432611">
            <w:pPr>
              <w:bidi w:val="0"/>
            </w:pPr>
            <w:r>
              <w:t>y</w:t>
            </w:r>
          </w:p>
        </w:tc>
      </w:tr>
      <w:tr w:rsidR="00D72120" w:rsidRPr="007047B0" w:rsidTr="00432611">
        <w:tc>
          <w:tcPr>
            <w:tcW w:w="436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38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38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453" w:type="dxa"/>
          </w:tcPr>
          <w:p w:rsidR="00D72120" w:rsidRPr="007047B0" w:rsidRDefault="00D72120" w:rsidP="00432611">
            <w:pPr>
              <w:bidi w:val="0"/>
            </w:pPr>
            <w:r>
              <w:t>X</w:t>
            </w:r>
          </w:p>
        </w:tc>
        <w:tc>
          <w:tcPr>
            <w:tcW w:w="442" w:type="dxa"/>
          </w:tcPr>
          <w:p w:rsidR="00D72120" w:rsidRPr="007047B0" w:rsidRDefault="00D72120" w:rsidP="00432611">
            <w:pPr>
              <w:bidi w:val="0"/>
            </w:pPr>
            <w:r>
              <w:t>y</w:t>
            </w:r>
          </w:p>
        </w:tc>
      </w:tr>
      <w:tr w:rsidR="00D72120" w:rsidRPr="007047B0" w:rsidTr="00432611">
        <w:tc>
          <w:tcPr>
            <w:tcW w:w="436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438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438" w:type="dxa"/>
          </w:tcPr>
          <w:p w:rsidR="00D72120" w:rsidRPr="007047B0" w:rsidRDefault="0020764D" w:rsidP="00432611">
            <w:pPr>
              <w:bidi w:val="0"/>
            </w:pPr>
            <w:r>
              <w:t>Y</w:t>
            </w:r>
          </w:p>
        </w:tc>
        <w:tc>
          <w:tcPr>
            <w:tcW w:w="453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42" w:type="dxa"/>
          </w:tcPr>
          <w:p w:rsidR="00D72120" w:rsidRPr="007047B0" w:rsidRDefault="00D72120" w:rsidP="00432611">
            <w:pPr>
              <w:bidi w:val="0"/>
            </w:pPr>
            <w:r>
              <w:t>x</w:t>
            </w:r>
          </w:p>
        </w:tc>
      </w:tr>
      <w:tr w:rsidR="00D72120" w:rsidRPr="007047B0" w:rsidTr="00432611">
        <w:tc>
          <w:tcPr>
            <w:tcW w:w="436" w:type="dxa"/>
          </w:tcPr>
          <w:p w:rsidR="00D72120" w:rsidRPr="007047B0" w:rsidRDefault="00D72120" w:rsidP="00432611">
            <w:pPr>
              <w:bidi w:val="0"/>
            </w:pPr>
            <w:r>
              <w:t>X</w:t>
            </w:r>
          </w:p>
        </w:tc>
        <w:tc>
          <w:tcPr>
            <w:tcW w:w="438" w:type="dxa"/>
          </w:tcPr>
          <w:p w:rsidR="00D72120" w:rsidRPr="007047B0" w:rsidRDefault="00D72120" w:rsidP="00432611">
            <w:pPr>
              <w:bidi w:val="0"/>
            </w:pPr>
            <w:r>
              <w:t>x</w:t>
            </w:r>
          </w:p>
        </w:tc>
        <w:tc>
          <w:tcPr>
            <w:tcW w:w="438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53" w:type="dxa"/>
          </w:tcPr>
          <w:p w:rsidR="00D72120" w:rsidRPr="007047B0" w:rsidRDefault="00D72120" w:rsidP="00432611">
            <w:pPr>
              <w:bidi w:val="0"/>
            </w:pPr>
            <w:r>
              <w:t>Y</w:t>
            </w:r>
          </w:p>
        </w:tc>
        <w:tc>
          <w:tcPr>
            <w:tcW w:w="442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</w:tr>
      <w:tr w:rsidR="00D72120" w:rsidRPr="007047B0" w:rsidTr="00432611">
        <w:tc>
          <w:tcPr>
            <w:tcW w:w="436" w:type="dxa"/>
          </w:tcPr>
          <w:p w:rsidR="00D72120" w:rsidRPr="007047B0" w:rsidRDefault="00D72120" w:rsidP="00432611">
            <w:pPr>
              <w:bidi w:val="0"/>
            </w:pPr>
            <w:r>
              <w:t>Y</w:t>
            </w:r>
          </w:p>
        </w:tc>
        <w:tc>
          <w:tcPr>
            <w:tcW w:w="438" w:type="dxa"/>
          </w:tcPr>
          <w:p w:rsidR="00D72120" w:rsidRPr="007047B0" w:rsidRDefault="00D72120" w:rsidP="00432611">
            <w:pPr>
              <w:bidi w:val="0"/>
            </w:pPr>
            <w:r>
              <w:t>Y</w:t>
            </w:r>
          </w:p>
        </w:tc>
        <w:tc>
          <w:tcPr>
            <w:tcW w:w="438" w:type="dxa"/>
          </w:tcPr>
          <w:p w:rsidR="00D72120" w:rsidRPr="007047B0" w:rsidRDefault="00D72120" w:rsidP="00432611">
            <w:pPr>
              <w:bidi w:val="0"/>
            </w:pPr>
            <w:r>
              <w:t>x</w:t>
            </w:r>
          </w:p>
        </w:tc>
        <w:tc>
          <w:tcPr>
            <w:tcW w:w="453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442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</w:tr>
    </w:tbl>
    <w:p w:rsidR="00D72120" w:rsidRDefault="00D72120" w:rsidP="00C6433F">
      <w:pPr>
        <w:rPr>
          <w:i/>
          <w:rtl/>
        </w:rPr>
      </w:pPr>
      <w:r>
        <w:rPr>
          <w:rFonts w:hint="cs"/>
          <w:i/>
          <w:rtl/>
        </w:rPr>
        <w:t>לוח הכפל: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438"/>
        <w:gridCol w:w="438"/>
        <w:gridCol w:w="453"/>
        <w:gridCol w:w="442"/>
      </w:tblGrid>
      <w:tr w:rsidR="00D72120" w:rsidRPr="007047B0" w:rsidTr="00432611">
        <w:tc>
          <w:tcPr>
            <w:tcW w:w="436" w:type="dxa"/>
          </w:tcPr>
          <w:p w:rsidR="00D72120" w:rsidRPr="007047B0" w:rsidRDefault="00D72120" w:rsidP="00432611">
            <w:pPr>
              <w:bidi w:val="0"/>
            </w:pPr>
            <w:r>
              <w:t>*</w:t>
            </w:r>
          </w:p>
        </w:tc>
        <w:tc>
          <w:tcPr>
            <w:tcW w:w="438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38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453" w:type="dxa"/>
          </w:tcPr>
          <w:p w:rsidR="00D72120" w:rsidRPr="007047B0" w:rsidRDefault="00D72120" w:rsidP="00432611">
            <w:pPr>
              <w:bidi w:val="0"/>
            </w:pPr>
            <w:r>
              <w:t>x</w:t>
            </w:r>
          </w:p>
        </w:tc>
        <w:tc>
          <w:tcPr>
            <w:tcW w:w="442" w:type="dxa"/>
          </w:tcPr>
          <w:p w:rsidR="00D72120" w:rsidRPr="007047B0" w:rsidRDefault="00D72120" w:rsidP="00432611">
            <w:pPr>
              <w:bidi w:val="0"/>
            </w:pPr>
            <w:r>
              <w:t>y</w:t>
            </w:r>
          </w:p>
        </w:tc>
      </w:tr>
      <w:tr w:rsidR="00D72120" w:rsidRPr="007047B0" w:rsidTr="00432611">
        <w:tc>
          <w:tcPr>
            <w:tcW w:w="436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38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38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53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42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</w:tr>
      <w:tr w:rsidR="00D72120" w:rsidRPr="007047B0" w:rsidTr="00432611">
        <w:tc>
          <w:tcPr>
            <w:tcW w:w="436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438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38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453" w:type="dxa"/>
          </w:tcPr>
          <w:p w:rsidR="00D72120" w:rsidRPr="007047B0" w:rsidRDefault="00D72120" w:rsidP="00432611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42" w:type="dxa"/>
          </w:tcPr>
          <w:p w:rsidR="00D72120" w:rsidRPr="007047B0" w:rsidRDefault="00D72120" w:rsidP="00432611">
            <w:pPr>
              <w:bidi w:val="0"/>
            </w:pPr>
            <w:r>
              <w:t>y</w:t>
            </w:r>
          </w:p>
        </w:tc>
      </w:tr>
      <w:tr w:rsidR="00D72120" w:rsidRPr="007047B0" w:rsidTr="00432611">
        <w:tc>
          <w:tcPr>
            <w:tcW w:w="436" w:type="dxa"/>
          </w:tcPr>
          <w:p w:rsidR="00D72120" w:rsidRPr="007047B0" w:rsidRDefault="00D72120" w:rsidP="00432611">
            <w:pPr>
              <w:bidi w:val="0"/>
            </w:pPr>
            <w:r>
              <w:t>X</w:t>
            </w:r>
          </w:p>
        </w:tc>
        <w:tc>
          <w:tcPr>
            <w:tcW w:w="438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38" w:type="dxa"/>
          </w:tcPr>
          <w:p w:rsidR="00D72120" w:rsidRPr="007047B0" w:rsidRDefault="00D72120" w:rsidP="00432611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53" w:type="dxa"/>
          </w:tcPr>
          <w:p w:rsidR="00D72120" w:rsidRPr="007047B0" w:rsidRDefault="00D72120" w:rsidP="00432611">
            <w:pPr>
              <w:bidi w:val="0"/>
            </w:pPr>
            <w:r>
              <w:t>Y</w:t>
            </w:r>
          </w:p>
        </w:tc>
        <w:tc>
          <w:tcPr>
            <w:tcW w:w="442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</w:tr>
      <w:tr w:rsidR="00D72120" w:rsidRPr="007047B0" w:rsidTr="00432611">
        <w:tc>
          <w:tcPr>
            <w:tcW w:w="436" w:type="dxa"/>
          </w:tcPr>
          <w:p w:rsidR="00D72120" w:rsidRPr="007047B0" w:rsidRDefault="00D72120" w:rsidP="00432611">
            <w:pPr>
              <w:bidi w:val="0"/>
            </w:pPr>
            <w:r>
              <w:t>Y</w:t>
            </w:r>
          </w:p>
        </w:tc>
        <w:tc>
          <w:tcPr>
            <w:tcW w:w="438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38" w:type="dxa"/>
          </w:tcPr>
          <w:p w:rsidR="00D72120" w:rsidRPr="007047B0" w:rsidRDefault="00D72120" w:rsidP="00432611">
            <w:pPr>
              <w:bidi w:val="0"/>
            </w:pPr>
            <w:r>
              <w:t>y</w:t>
            </w:r>
          </w:p>
        </w:tc>
        <w:tc>
          <w:tcPr>
            <w:tcW w:w="453" w:type="dxa"/>
          </w:tcPr>
          <w:p w:rsidR="00D72120" w:rsidRPr="007047B0" w:rsidRDefault="00011C08" w:rsidP="00432611">
            <w:pPr>
              <w:bidi w:val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442" w:type="dxa"/>
          </w:tcPr>
          <w:p w:rsidR="00D72120" w:rsidRPr="007047B0" w:rsidRDefault="00D72120" w:rsidP="00432611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</w:tbl>
    <w:p w:rsidR="00D72120" w:rsidRDefault="00D72120" w:rsidP="00C6433F">
      <w:pPr>
        <w:rPr>
          <w:i/>
          <w:rtl/>
        </w:rPr>
      </w:pPr>
    </w:p>
    <w:p w:rsidR="006B6F95" w:rsidRDefault="00011C08" w:rsidP="006B6F95">
      <w:pPr>
        <w:rPr>
          <w:rFonts w:eastAsiaTheme="minorEastAsia"/>
          <w:i/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  <m:r>
          <w:rPr>
            <w:rFonts w:ascii="Cambria Math" w:hAnsi="Cambria Math"/>
          </w:rPr>
          <m:t>}</m:t>
        </m:r>
      </m:oMath>
      <w:r w:rsidR="00C73613">
        <w:rPr>
          <w:rFonts w:eastAsiaTheme="minorEastAsia" w:hint="cs"/>
          <w:i/>
          <w:rtl/>
        </w:rPr>
        <w:t xml:space="preserve"> שדה </w:t>
      </w:r>
      <w:r w:rsidR="00C73613">
        <w:rPr>
          <w:rFonts w:eastAsiaTheme="minorEastAsia"/>
          <w:i/>
          <w:rtl/>
        </w:rPr>
        <w:t>–</w:t>
      </w:r>
      <w:r w:rsidR="00C73613">
        <w:rPr>
          <w:rFonts w:eastAsiaTheme="minorEastAsia" w:hint="cs"/>
          <w:i/>
          <w:rtl/>
        </w:rPr>
        <w:t xml:space="preserve"> נוכיח לפי זה שגם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C73613">
        <w:rPr>
          <w:rFonts w:eastAsiaTheme="minorEastAsia" w:hint="cs"/>
          <w:i/>
          <w:rtl/>
        </w:rPr>
        <w:t xml:space="preserve"> שדה</w:t>
      </w:r>
    </w:p>
    <w:p w:rsidR="006B6F95" w:rsidRPr="004722CC" w:rsidRDefault="006D33A9" w:rsidP="004722CC">
      <w:pPr>
        <w:jc w:val="right"/>
        <w:rPr>
          <w:rFonts w:eastAsiaTheme="minorEastAsia"/>
          <w:i/>
          <w:sz w:val="16"/>
          <w:szCs w:val="16"/>
          <w:rtl/>
        </w:rPr>
      </w:pPr>
      <w:r>
        <w:rPr>
          <w:rFonts w:eastAsiaTheme="minorEastAsia" w:hint="cs"/>
          <w:i/>
          <w:sz w:val="16"/>
          <w:szCs w:val="16"/>
          <w:rtl/>
        </w:rPr>
        <w:t xml:space="preserve">הערה: </w:t>
      </w:r>
      <w:r w:rsidR="006B6F95" w:rsidRPr="004722CC">
        <w:rPr>
          <w:rFonts w:eastAsiaTheme="minorEastAsia" w:hint="cs"/>
          <w:i/>
          <w:sz w:val="16"/>
          <w:szCs w:val="16"/>
          <w:rtl/>
        </w:rPr>
        <w:t xml:space="preserve">למשוואה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+x+1</m:t>
        </m:r>
      </m:oMath>
      <w:r w:rsidR="00AD645A" w:rsidRPr="004722CC">
        <w:rPr>
          <w:rFonts w:eastAsiaTheme="minorEastAsia" w:hint="cs"/>
          <w:i/>
          <w:sz w:val="16"/>
          <w:szCs w:val="16"/>
          <w:rtl/>
        </w:rPr>
        <w:t xml:space="preserve"> אין שורש ממשי.</w:t>
      </w:r>
    </w:p>
    <w:p w:rsidR="00890C1D" w:rsidRDefault="00890C1D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4722CC" w:rsidRDefault="00890C1D" w:rsidP="00890C1D">
      <w:pPr>
        <w:pStyle w:val="Title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מאפיין של שדה</w:t>
      </w:r>
    </w:p>
    <w:p w:rsidR="00890C1D" w:rsidRPr="00F2332B" w:rsidRDefault="0033595A" w:rsidP="00F2332B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>
        <w:t>F</w:t>
      </w:r>
      <w:r>
        <w:rPr>
          <w:rFonts w:hint="cs"/>
          <w:rtl/>
        </w:rPr>
        <w:t xml:space="preserve"> שדה.</w:t>
      </w:r>
      <w:r w:rsidR="00F2332B">
        <w:rPr>
          <w:rFonts w:hint="cs"/>
          <w:rtl/>
        </w:rPr>
        <w:t xml:space="preserve"> הגדרות השדה מבטיחות לנו שני איברים. כדי ליצור איבר חדש צריך לחבר 1:</w:t>
      </w:r>
      <w:r w:rsidR="00F2332B">
        <w:rPr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(1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=1),</m:t>
          </m:r>
          <m:r>
            <w:rPr>
              <w:rFonts w:ascii="Cambria Math" w:hAnsi="Cambria Math"/>
            </w:rPr>
            <m:t>1+1,1+1+1,1+1+1+1,…</m:t>
          </m:r>
        </m:oMath>
      </m:oMathPara>
    </w:p>
    <w:p w:rsidR="00F2332B" w:rsidRDefault="00F2332B" w:rsidP="00F2332B">
      <w:pPr>
        <w:rPr>
          <w:rtl/>
        </w:rPr>
      </w:pPr>
      <w:r>
        <w:rPr>
          <w:rFonts w:eastAsiaTheme="minorEastAsia" w:hint="cs"/>
          <w:rtl/>
        </w:rPr>
        <w:t xml:space="preserve">לדוגמה אם </w:t>
      </w:r>
      <m:oMath>
        <m:r>
          <w:rPr>
            <w:rFonts w:ascii="Cambria Math" w:eastAsiaTheme="minorEastAsia" w:hAnsi="Cambria Math"/>
          </w:rPr>
          <m:t>F=</m:t>
        </m:r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 w:hint="cs"/>
          <w:rtl/>
        </w:rPr>
        <w:t xml:space="preserve"> אזי נקבל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1,2,3,…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=N</m:t>
        </m:r>
      </m:oMath>
    </w:p>
    <w:p w:rsidR="00F2332B" w:rsidRDefault="00F2332B" w:rsidP="00F2332B">
      <w:pPr>
        <w:rPr>
          <w:rtl/>
        </w:rPr>
      </w:pPr>
      <w:r>
        <w:rPr>
          <w:rFonts w:hint="cs"/>
          <w:rtl/>
        </w:rPr>
        <w:t xml:space="preserve">אבל אם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אז נקבל </w:t>
      </w:r>
      <m:oMath>
        <m:r>
          <w:rPr>
            <w:rFonts w:ascii="Cambria Math" w:eastAsiaTheme="minorEastAsia" w:hAnsi="Cambria Math"/>
          </w:rPr>
          <m:t>{…,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>…}</m:t>
        </m:r>
      </m:oMath>
    </w:p>
    <w:p w:rsidR="00F2332B" w:rsidRDefault="00F2332B" w:rsidP="00F2332B">
      <w:pPr>
        <w:pStyle w:val="Heading1"/>
        <w:rPr>
          <w:rtl/>
        </w:rPr>
      </w:pPr>
      <w:r>
        <w:rPr>
          <w:rFonts w:hint="cs"/>
          <w:rtl/>
        </w:rPr>
        <w:t>הגדרה:</w:t>
      </w:r>
    </w:p>
    <w:p w:rsidR="00F2332B" w:rsidRDefault="00F2332B" w:rsidP="00F2332B">
      <w:pPr>
        <w:rPr>
          <w:rFonts w:eastAsiaTheme="minorEastAsia"/>
          <w:rtl/>
        </w:rPr>
      </w:pPr>
      <w:r>
        <w:rPr>
          <w:rFonts w:hint="cs"/>
          <w:rtl/>
        </w:rPr>
        <w:t>אם</w:t>
      </w:r>
      <w:r w:rsidR="00AA30F9">
        <w:rPr>
          <w:rFonts w:hint="cs"/>
          <w:rtl/>
        </w:rPr>
        <w:t xml:space="preserve"> השדה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F=</m:t>
        </m:r>
        <m:r>
          <w:rPr>
            <w:rFonts w:ascii="Cambria Math" w:hAnsi="Cambria Math"/>
          </w:rPr>
          <m:t>{1,1+1,1+1+1,…}</m:t>
        </m:r>
      </m:oMath>
      <w:r>
        <w:rPr>
          <w:rFonts w:eastAsiaTheme="minorEastAsia" w:hint="cs"/>
          <w:rtl/>
        </w:rPr>
        <w:t xml:space="preserve"> היא קבוצה אינסופית אזי אומרים של</w:t>
      </w:r>
      <w:r>
        <w:rPr>
          <w:rFonts w:eastAsiaTheme="minorEastAsia"/>
        </w:rPr>
        <w:t xml:space="preserve">F </w:t>
      </w:r>
      <w:r>
        <w:rPr>
          <w:rFonts w:eastAsiaTheme="minorEastAsia" w:hint="cs"/>
          <w:rtl/>
        </w:rPr>
        <w:t xml:space="preserve">יש מאפיין אפס </w:t>
      </w:r>
      <m:oMath>
        <m:r>
          <w:rPr>
            <w:rFonts w:ascii="Cambria Math" w:eastAsiaTheme="minorEastAsia" w:hAnsi="Cambria Math"/>
          </w:rPr>
          <m:t>char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F2332B" w:rsidRDefault="00F2332B" w:rsidP="00F2332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אחרת ל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יש מאפיין חיובי</w:t>
      </w:r>
    </w:p>
    <w:p w:rsidR="00F2332B" w:rsidRDefault="00F2332B" w:rsidP="00F2332B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  <w:bookmarkStart w:id="1" w:name="_GoBack"/>
      <w:bookmarkEnd w:id="1"/>
    </w:p>
    <w:p w:rsidR="00F2332B" w:rsidRDefault="00F2332B" w:rsidP="00F2332B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char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 אזי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Q⊆</m:t>
        </m:r>
        <m:r>
          <w:rPr>
            <w:rFonts w:ascii="Cambria Math" w:eastAsiaTheme="minorEastAsia" w:hAnsi="Cambria Math"/>
          </w:rPr>
          <m:t>F</m:t>
        </m:r>
      </m:oMath>
    </w:p>
    <w:p w:rsidR="00AA30F9" w:rsidRDefault="00AA30F9" w:rsidP="00AA30F9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AA30F9" w:rsidRDefault="00AA30F9" w:rsidP="000A608C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char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eastAsiaTheme="minorEastAsia" w:hint="cs"/>
          <w:rtl/>
        </w:rPr>
        <w:t xml:space="preserve"> אזי קיים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ראשוני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⊆F</m:t>
        </m:r>
      </m:oMath>
    </w:p>
    <w:p w:rsidR="0031089E" w:rsidRDefault="0031089E" w:rsidP="0031089E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31089E" w:rsidRDefault="00831102" w:rsidP="00831102">
      <w:pPr>
        <w:ind w:left="720"/>
        <w:rPr>
          <w:rtl/>
        </w:rPr>
      </w:pPr>
      <w:r>
        <w:rPr>
          <w:rFonts w:hint="cs"/>
          <w:rtl/>
        </w:rPr>
        <w:t xml:space="preserve">הערה </w:t>
      </w:r>
      <w:r>
        <w:rPr>
          <w:rtl/>
        </w:rPr>
        <w:t>–</w:t>
      </w:r>
      <w:r>
        <w:rPr>
          <w:rFonts w:hint="cs"/>
          <w:rtl/>
        </w:rPr>
        <w:t xml:space="preserve"> עובדים בתוך </w:t>
      </w:r>
      <w:r>
        <w:t>F</w:t>
      </w:r>
      <w:r>
        <w:rPr>
          <w:rFonts w:hint="cs"/>
          <w:rtl/>
        </w:rPr>
        <w:t>, לא בתוך המספרים הרגילים</w:t>
      </w:r>
    </w:p>
    <w:p w:rsidR="00831102" w:rsidRPr="00831102" w:rsidRDefault="00011C08" w:rsidP="00831102">
      <w:pPr>
        <w:rPr>
          <w:rFonts w:eastAsiaTheme="minorEastAsia"/>
          <w:rtl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  <m:r>
            <w:rPr>
              <w:rFonts w:ascii="Cambria Math" w:hAnsi="Cambria Math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</m:t>
              </m:r>
            </m:e>
          </m:acc>
          <m:r>
            <w:rPr>
              <w:rFonts w:ascii="Cambria Math" w:hAnsi="Cambria Math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</m:t>
              </m:r>
            </m:e>
          </m:acc>
          <m:r>
            <w:rPr>
              <w:rFonts w:ascii="Cambria Math" w:hAnsi="Cambria Math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</m:t>
              </m:r>
            </m:e>
          </m:acc>
          <m:r>
            <w:rPr>
              <w:rFonts w:ascii="Cambria Math" w:hAnsi="Cambria Math"/>
            </w:rPr>
            <m:t>,…</m:t>
          </m:r>
        </m:oMath>
      </m:oMathPara>
    </w:p>
    <w:p w:rsidR="00831102" w:rsidRDefault="00831102" w:rsidP="0083110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אם בסדרה הזאת אין איברים שווים אזי היא אינסופית.</w:t>
      </w:r>
    </w:p>
    <w:p w:rsidR="00831102" w:rsidRDefault="00831102" w:rsidP="008F142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אם בסדרה הזו יש שני איברים שווים</w:t>
      </w:r>
      <w:r w:rsidR="008F142C">
        <w:rPr>
          <w:rFonts w:hint="cs"/>
          <w:rtl/>
        </w:rP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>פעמים</m:t>
            </m:r>
          </m:lim>
        </m:limLow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>פעמים</m:t>
            </m:r>
          </m:lim>
        </m:limLow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5916D1" w:rsidRDefault="005916D1" w:rsidP="00A930FF">
      <w:pPr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לדוגמה </w:t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</m:oMath>
      <w:r>
        <w:rPr>
          <w:rFonts w:eastAsiaTheme="minorEastAsia" w:hint="cs"/>
          <w:rtl/>
        </w:rPr>
        <w:t xml:space="preserve"> האיבר הראשון זהה לרביעי</w:t>
      </w:r>
    </w:p>
    <w:p w:rsidR="00A930FF" w:rsidRDefault="00A930FF" w:rsidP="00A930F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נבחר זוג</w:t>
      </w:r>
      <w:r>
        <w:rPr>
          <w:rFonts w:hint="cs"/>
          <w:rtl/>
        </w:rPr>
        <w:t xml:space="preserve"> של איברים זהים כך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מינימלי חיובי אזי </w:t>
      </w:r>
      <m:oMath>
        <m:r>
          <w:rPr>
            <w:rFonts w:ascii="Cambria Math" w:eastAsiaTheme="minorEastAsia" w:hAnsi="Cambria Math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הוא ראשוני</w:t>
      </w:r>
      <w:r w:rsidR="008033A2">
        <w:rPr>
          <w:rFonts w:eastAsiaTheme="minorEastAsia" w:hint="cs"/>
          <w:rtl/>
        </w:rPr>
        <w:t>:</w:t>
      </w:r>
    </w:p>
    <w:p w:rsidR="008033A2" w:rsidRPr="006F55D2" w:rsidRDefault="008033A2" w:rsidP="008033A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נתבונן ב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פעמים</m:t>
            </m:r>
          </m:lim>
        </m:limLow>
        <m:r>
          <w:rPr>
            <w:rFonts w:ascii="Cambria Math" w:eastAsiaTheme="minorEastAsia" w:hAnsi="Cambria Math"/>
          </w:rPr>
          <m:t>-(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פעמים</m:t>
            </m:r>
          </m:lim>
        </m:limLow>
        <m:r>
          <m:rPr>
            <m:sty m:val="p"/>
          </m:rP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פעמים</m:t>
            </m:r>
          </m:lim>
        </m:limLow>
      </m:oMath>
    </w:p>
    <w:p w:rsidR="006F55D2" w:rsidRDefault="006F55D2" w:rsidP="0005307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אם</w:t>
      </w:r>
      <w:r w:rsidR="00053071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53071">
        <w:rPr>
          <w:rFonts w:eastAsiaTheme="minorEastAsia" w:hint="cs"/>
          <w:rtl/>
        </w:rPr>
        <w:t xml:space="preserve"> איננו ראשוני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=αβ,α,β&gt;1</m:t>
        </m:r>
      </m:oMath>
      <w:r w:rsidR="00053071">
        <w:rPr>
          <w:rFonts w:eastAsiaTheme="minorEastAsia" w:hint="cs"/>
          <w:rtl/>
        </w:rPr>
        <w:t xml:space="preserve"> אזי אפשר לכתוב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פעמים</m:t>
            </m:r>
          </m:lim>
        </m:limLow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 xml:space="preserve">α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rtl/>
                      </w:rPr>
                      <m:t>פעמים</m:t>
                    </m:r>
                  </m:lim>
                </m:limLow>
              </m:e>
            </m:d>
          </m:e>
          <m:lim>
            <m:r>
              <w:rPr>
                <w:rFonts w:ascii="Cambria Math" w:eastAsiaTheme="minorEastAsia" w:hAnsi="Cambria Math"/>
              </w:rPr>
              <m:t>a</m:t>
            </m:r>
          </m:lim>
        </m:limUp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limUpp>
              <m:limUppPr>
                <m:ctrlPr>
                  <w:rPr>
                    <w:rFonts w:ascii="Cambria Math" w:eastAsiaTheme="minorEastAsia" w:hAnsi="Cambria Math"/>
                    <w:i/>
                  </w:rPr>
                </m:ctrlPr>
              </m:limUpp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rtl/>
                      </w:rPr>
                      <m:t>פעמים</m:t>
                    </m:r>
                  </m:lim>
                </m:limLow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</m:lim>
            </m:limUpp>
          </m:e>
        </m:d>
      </m:oMath>
    </w:p>
    <w:p w:rsidR="009F4BC2" w:rsidRDefault="009F4BC2" w:rsidP="009F4BC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b=0</m:t>
        </m:r>
      </m:oMath>
    </w:p>
    <w:p w:rsidR="00DD704F" w:rsidRDefault="00DD704F" w:rsidP="009F4BC2">
      <w:pPr>
        <w:rPr>
          <w:rFonts w:eastAsiaTheme="minorEastAsia"/>
          <w:rtl/>
        </w:rPr>
      </w:pPr>
    </w:p>
    <w:p w:rsidR="00170AD0" w:rsidRDefault="00DD704F" w:rsidP="009F4BC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אינו מינימלי</w:t>
      </w:r>
    </w:p>
    <w:p w:rsidR="00170AD0" w:rsidRDefault="00170AD0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lastRenderedPageBreak/>
        <w:br w:type="page"/>
      </w:r>
    </w:p>
    <w:p w:rsidR="00DD704F" w:rsidRDefault="00170AD0" w:rsidP="00170AD0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תרגיל</w:t>
      </w:r>
    </w:p>
    <w:p w:rsidR="00170AD0" w:rsidRDefault="00170AD0" w:rsidP="00170AD0">
      <w:pPr>
        <w:rPr>
          <w:rFonts w:eastAsiaTheme="minorEastAsia"/>
          <w:rtl/>
        </w:rPr>
      </w:pPr>
      <w:r>
        <w:rPr>
          <w:rFonts w:hint="cs"/>
          <w:rtl/>
        </w:rPr>
        <w:t xml:space="preserve">נתבונן בסדרה </w:t>
      </w:r>
      <m:oMath>
        <m:r>
          <w:rPr>
            <w:rFonts w:ascii="Cambria Math" w:hAnsi="Cambria Math"/>
          </w:rPr>
          <m:t>0,1,1+1</m:t>
        </m:r>
      </m:oMath>
    </w:p>
    <w:p w:rsidR="00170AD0" w:rsidRDefault="00170AD0" w:rsidP="00170AD0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המספר המינימלי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 w:hint="cs"/>
          <w:rtl/>
        </w:rPr>
        <w:t xml:space="preserve"> </w:t>
      </w:r>
      <w:proofErr w:type="gramStart"/>
      <w:r>
        <w:rPr>
          <w:rFonts w:eastAsiaTheme="minorEastAsia"/>
        </w:rPr>
        <w:t>p</w:t>
      </w:r>
      <w:proofErr w:type="gramEnd"/>
      <w:r>
        <w:rPr>
          <w:rFonts w:eastAsiaTheme="minorEastAsia" w:hint="cs"/>
          <w:rtl/>
        </w:rPr>
        <w:t xml:space="preserve"> פעמים</w:t>
      </w:r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p=char(F)</m:t>
        </m:r>
      </m:oMath>
    </w:p>
    <w:p w:rsidR="008678C5" w:rsidRPr="00CD27D9" w:rsidRDefault="008678C5" w:rsidP="008678C5">
      <w:pPr>
        <w:rPr>
          <w:i/>
        </w:rPr>
      </w:pPr>
      <w:r>
        <w:rPr>
          <w:rFonts w:eastAsiaTheme="minorEastAsia"/>
        </w:rPr>
        <w:t>2</w:t>
      </w:r>
      <w:r>
        <w:rPr>
          <w:rFonts w:eastAsiaTheme="minorEastAsia" w:hint="cs"/>
          <w:rtl/>
        </w:rPr>
        <w:t xml:space="preserve"> "הוכיחו" כי אם </w:t>
      </w:r>
      <m:oMath>
        <m:r>
          <w:rPr>
            <w:rFonts w:ascii="Cambria Math" w:eastAsiaTheme="minorEastAsia" w:hAnsi="Cambria Math"/>
          </w:rPr>
          <m:t>char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=p(&gt;0)</m:t>
        </m:r>
      </m:oMath>
      <w:r>
        <w:rPr>
          <w:rFonts w:eastAsiaTheme="minorEastAsia" w:hint="cs"/>
          <w:rtl/>
        </w:rPr>
        <w:t xml:space="preserve"> אז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d>
              <m:dPr>
                <m:begChr m:val="{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</w:rPr>
            </m:ctrlPr>
          </m:e>
          <m:lim>
            <m:r>
              <m:rPr>
                <m:nor/>
              </m:rPr>
              <w:rPr>
                <w:rFonts w:ascii="Cambria Math" w:eastAsiaTheme="minorEastAsia" w:hAnsi="Cambria Math"/>
              </w:rPr>
              <m:t xml:space="preserve">p </m:t>
            </m:r>
            <m:r>
              <m:rPr>
                <m:nor/>
              </m:rPr>
              <w:rPr>
                <w:rFonts w:ascii="Cambria Math" w:eastAsiaTheme="minorEastAsia" w:hAnsi="Cambria Math"/>
                <w:rtl/>
              </w:rPr>
              <m:t>פעמים</m:t>
            </m:r>
          </m:lim>
        </m:limLow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⊆F</m:t>
        </m:r>
      </m:oMath>
    </w:p>
    <w:sectPr w:rsidR="008678C5" w:rsidRPr="00CD27D9" w:rsidSect="006A4C1E">
      <w:pgSz w:w="11906" w:h="16838"/>
      <w:pgMar w:top="1440" w:right="1800" w:bottom="1440" w:left="15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35283"/>
    <w:multiLevelType w:val="hybridMultilevel"/>
    <w:tmpl w:val="D3DAF5EA"/>
    <w:lvl w:ilvl="0" w:tplc="7BACFC5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2A2"/>
    <w:rsid w:val="0000260D"/>
    <w:rsid w:val="00011C08"/>
    <w:rsid w:val="00021F86"/>
    <w:rsid w:val="00053071"/>
    <w:rsid w:val="00085119"/>
    <w:rsid w:val="000A608C"/>
    <w:rsid w:val="00120A3F"/>
    <w:rsid w:val="00122FAC"/>
    <w:rsid w:val="00170AD0"/>
    <w:rsid w:val="00207500"/>
    <w:rsid w:val="0020764D"/>
    <w:rsid w:val="00225364"/>
    <w:rsid w:val="002322AD"/>
    <w:rsid w:val="00257C93"/>
    <w:rsid w:val="002D01EE"/>
    <w:rsid w:val="0031089E"/>
    <w:rsid w:val="0033595A"/>
    <w:rsid w:val="0035080A"/>
    <w:rsid w:val="00370FA8"/>
    <w:rsid w:val="00424925"/>
    <w:rsid w:val="004310F8"/>
    <w:rsid w:val="004362A2"/>
    <w:rsid w:val="00457559"/>
    <w:rsid w:val="004722CC"/>
    <w:rsid w:val="004B304E"/>
    <w:rsid w:val="004F72B7"/>
    <w:rsid w:val="00527E17"/>
    <w:rsid w:val="00537A28"/>
    <w:rsid w:val="00584965"/>
    <w:rsid w:val="005916D1"/>
    <w:rsid w:val="00593D67"/>
    <w:rsid w:val="005B3F53"/>
    <w:rsid w:val="005C2F0B"/>
    <w:rsid w:val="005E0CDB"/>
    <w:rsid w:val="00624357"/>
    <w:rsid w:val="006A4C1E"/>
    <w:rsid w:val="006B20F9"/>
    <w:rsid w:val="006B6F95"/>
    <w:rsid w:val="006D33A9"/>
    <w:rsid w:val="006F55D2"/>
    <w:rsid w:val="007047B0"/>
    <w:rsid w:val="007A46DF"/>
    <w:rsid w:val="008033A2"/>
    <w:rsid w:val="00831102"/>
    <w:rsid w:val="00831533"/>
    <w:rsid w:val="008678C5"/>
    <w:rsid w:val="00890C1D"/>
    <w:rsid w:val="008B37CE"/>
    <w:rsid w:val="008F142C"/>
    <w:rsid w:val="00936E89"/>
    <w:rsid w:val="00987065"/>
    <w:rsid w:val="009930FF"/>
    <w:rsid w:val="009F4BC2"/>
    <w:rsid w:val="00A04670"/>
    <w:rsid w:val="00A274E1"/>
    <w:rsid w:val="00A930FF"/>
    <w:rsid w:val="00AA30F9"/>
    <w:rsid w:val="00AD645A"/>
    <w:rsid w:val="00B80E2D"/>
    <w:rsid w:val="00BB380A"/>
    <w:rsid w:val="00BC51EB"/>
    <w:rsid w:val="00C51720"/>
    <w:rsid w:val="00C6433F"/>
    <w:rsid w:val="00C73613"/>
    <w:rsid w:val="00CA3AAF"/>
    <w:rsid w:val="00CB70C6"/>
    <w:rsid w:val="00CD27D9"/>
    <w:rsid w:val="00D72120"/>
    <w:rsid w:val="00DA055A"/>
    <w:rsid w:val="00DC4A31"/>
    <w:rsid w:val="00DD5F03"/>
    <w:rsid w:val="00DD704F"/>
    <w:rsid w:val="00E00D94"/>
    <w:rsid w:val="00E31E65"/>
    <w:rsid w:val="00E35A18"/>
    <w:rsid w:val="00E35B29"/>
    <w:rsid w:val="00EA1EAE"/>
    <w:rsid w:val="00F205C7"/>
    <w:rsid w:val="00F2332B"/>
    <w:rsid w:val="00FE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36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3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F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38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8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6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53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93D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D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D5F0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A3A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20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36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3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F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38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8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6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53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93D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D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D5F0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A3A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2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550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 Arye</cp:lastModifiedBy>
  <cp:revision>104</cp:revision>
  <dcterms:created xsi:type="dcterms:W3CDTF">2010-10-18T14:01:00Z</dcterms:created>
  <dcterms:modified xsi:type="dcterms:W3CDTF">2011-01-12T13:34:00Z</dcterms:modified>
</cp:coreProperties>
</file>